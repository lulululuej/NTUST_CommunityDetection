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B68" w14:textId="4FBCA318" w:rsidR="00943376" w:rsidRPr="00E00CA3" w:rsidRDefault="00D02EBF" w:rsidP="00A76B3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00CA3">
        <w:rPr>
          <w:rFonts w:ascii="Times New Roman" w:hAnsi="Times New Roman" w:cs="Times New Roman"/>
          <w:sz w:val="40"/>
          <w:szCs w:val="40"/>
          <w:lang w:val="en-US"/>
        </w:rPr>
        <w:t>Social Media Analytics #HW</w:t>
      </w:r>
      <w:r w:rsidR="005C5DCA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53092C20" w14:textId="7E8B808C" w:rsidR="00D02EBF" w:rsidRPr="00E00CA3" w:rsidRDefault="005C5DCA" w:rsidP="00A76B3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Community Detection</w:t>
      </w:r>
    </w:p>
    <w:p w14:paraId="32744932" w14:textId="736201B6" w:rsidR="00D02EBF" w:rsidRPr="00727365" w:rsidRDefault="00D02EBF" w:rsidP="00A76B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  <w:lang w:val="en-US"/>
        </w:rPr>
        <w:t xml:space="preserve">M11007601 </w:t>
      </w:r>
      <w:r w:rsidRPr="00727365">
        <w:rPr>
          <w:rFonts w:ascii="Times New Roman" w:hAnsi="Times New Roman" w:cs="Times New Roman"/>
          <w:lang w:val="en-US"/>
        </w:rPr>
        <w:t>周沂潔</w:t>
      </w:r>
    </w:p>
    <w:p w14:paraId="11E8966F" w14:textId="22DFE8C8" w:rsidR="00D02EBF" w:rsidRPr="00727365" w:rsidRDefault="00D02EBF" w:rsidP="00A76B3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E9A4D3" w14:textId="7F42053A" w:rsidR="00D02EBF" w:rsidRPr="00727365" w:rsidRDefault="00D02EBF" w:rsidP="00A76B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7365">
        <w:rPr>
          <w:rFonts w:ascii="Times New Roman" w:hAnsi="Times New Roman" w:cs="Times New Roman"/>
        </w:rPr>
        <w:t>說明如何執行程式</w:t>
      </w:r>
      <w:r w:rsidRPr="00727365">
        <w:rPr>
          <w:rFonts w:ascii="Times New Roman" w:hAnsi="Times New Roman" w:cs="Times New Roman"/>
        </w:rPr>
        <w:t>(</w:t>
      </w:r>
      <w:r w:rsidRPr="00727365">
        <w:rPr>
          <w:rFonts w:ascii="Times New Roman" w:hAnsi="Times New Roman" w:cs="Times New Roman"/>
        </w:rPr>
        <w:t>並附上程式碼檔案</w:t>
      </w:r>
      <w:r w:rsidRPr="00727365">
        <w:rPr>
          <w:rFonts w:ascii="Times New Roman" w:hAnsi="Times New Roman" w:cs="Times New Roman"/>
        </w:rPr>
        <w:t>) </w:t>
      </w:r>
    </w:p>
    <w:p w14:paraId="3F953908" w14:textId="77777777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程式撰寫在</w:t>
      </w:r>
      <w:r w:rsidRPr="00EC7C53">
        <w:rPr>
          <w:rFonts w:ascii="Times New Roman" w:hAnsi="Times New Roman" w:cs="Times New Roman"/>
          <w:b/>
          <w:bCs/>
          <w:sz w:val="22"/>
          <w:szCs w:val="22"/>
        </w:rPr>
        <w:t>Google Colab</w:t>
      </w:r>
      <w:r w:rsidRPr="002468D8">
        <w:rPr>
          <w:rFonts w:ascii="Times New Roman" w:hAnsi="Times New Roman" w:cs="Times New Roman" w:hint="eastAsia"/>
          <w:sz w:val="22"/>
          <w:szCs w:val="22"/>
        </w:rPr>
        <w:t>中，</w:t>
      </w:r>
    </w:p>
    <w:p w14:paraId="1381D2DD" w14:textId="7A89A518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匯入</w:t>
      </w:r>
      <w:r w:rsidRPr="002468D8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2468D8">
        <w:rPr>
          <w:rFonts w:ascii="Times New Roman" w:hAnsi="Times New Roman" w:cs="Times New Roman"/>
          <w:sz w:val="22"/>
          <w:szCs w:val="22"/>
        </w:rPr>
        <w:t xml:space="preserve">(1) </w:t>
      </w:r>
      <w:r w:rsidR="00811BD3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2468D8">
        <w:rPr>
          <w:rFonts w:ascii="Times New Roman" w:hAnsi="Times New Roman" w:cs="Times New Roman"/>
          <w:sz w:val="22"/>
          <w:szCs w:val="22"/>
        </w:rPr>
        <w:t>rai</w:t>
      </w:r>
      <w:r w:rsidR="00811BD3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468D8">
        <w:rPr>
          <w:rFonts w:ascii="Times New Roman" w:hAnsi="Times New Roman" w:cs="Times New Roman"/>
          <w:sz w:val="22"/>
          <w:szCs w:val="22"/>
        </w:rPr>
        <w:t xml:space="preserve">.csv (2) </w:t>
      </w:r>
      <w:r w:rsidR="00811BD3">
        <w:rPr>
          <w:rFonts w:ascii="Times New Roman" w:hAnsi="Times New Roman" w:cs="Times New Roman"/>
          <w:sz w:val="22"/>
          <w:szCs w:val="22"/>
          <w:lang w:val="en-US"/>
        </w:rPr>
        <w:t>test</w:t>
      </w:r>
      <w:r w:rsidRPr="002468D8">
        <w:rPr>
          <w:rFonts w:ascii="Times New Roman" w:hAnsi="Times New Roman" w:cs="Times New Roman"/>
          <w:sz w:val="22"/>
          <w:szCs w:val="22"/>
        </w:rPr>
        <w:t xml:space="preserve">.csv </w:t>
      </w:r>
      <w:r w:rsidRPr="002468D8">
        <w:rPr>
          <w:rFonts w:ascii="Times New Roman" w:hAnsi="Times New Roman" w:cs="Times New Roman" w:hint="eastAsia"/>
          <w:sz w:val="22"/>
          <w:szCs w:val="22"/>
        </w:rPr>
        <w:t>後，</w:t>
      </w:r>
    </w:p>
    <w:p w14:paraId="5C6DECA4" w14:textId="32EF70F9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可以直接執行，匯出一個</w:t>
      </w:r>
      <w:r w:rsidR="00835B0F">
        <w:rPr>
          <w:rFonts w:ascii="Times New Roman" w:hAnsi="Times New Roman" w:cs="Times New Roman"/>
          <w:sz w:val="22"/>
          <w:szCs w:val="22"/>
          <w:lang w:val="en-US"/>
        </w:rPr>
        <w:t xml:space="preserve">community_detection.csv </w:t>
      </w:r>
      <w:r w:rsidRPr="002468D8">
        <w:rPr>
          <w:rFonts w:ascii="Times New Roman" w:hAnsi="Times New Roman" w:cs="Times New Roman"/>
          <w:sz w:val="22"/>
          <w:szCs w:val="22"/>
        </w:rPr>
        <w:t>file</w:t>
      </w:r>
      <w:r w:rsidRPr="002468D8">
        <w:rPr>
          <w:rFonts w:ascii="Times New Roman" w:hAnsi="Times New Roman" w:cs="Times New Roman" w:hint="eastAsia"/>
          <w:sz w:val="22"/>
          <w:szCs w:val="22"/>
        </w:rPr>
        <w:t>。</w:t>
      </w:r>
    </w:p>
    <w:p w14:paraId="02F20CF0" w14:textId="37CB0D0C" w:rsidR="00D02EBF" w:rsidRPr="00727365" w:rsidRDefault="00D02EBF" w:rsidP="00A76B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7365">
        <w:rPr>
          <w:rFonts w:ascii="Times New Roman" w:hAnsi="Times New Roman" w:cs="Times New Roman" w:hint="eastAsia"/>
        </w:rPr>
        <w:t>簡</w:t>
      </w:r>
      <w:r w:rsidRPr="00727365">
        <w:rPr>
          <w:rFonts w:ascii="Times New Roman" w:hAnsi="Times New Roman" w:cs="Times New Roman"/>
        </w:rPr>
        <w:t>介你所使用的程式架構及演算法流程</w:t>
      </w:r>
      <w:r w:rsidRPr="00727365">
        <w:rPr>
          <w:rFonts w:ascii="Times New Roman" w:hAnsi="Times New Roman" w:cs="Times New Roman"/>
        </w:rPr>
        <w:t>(</w:t>
      </w:r>
      <w:r w:rsidRPr="00727365">
        <w:rPr>
          <w:rFonts w:ascii="Times New Roman" w:hAnsi="Times New Roman" w:cs="Times New Roman"/>
        </w:rPr>
        <w:t>如果有進行前處理也請解釋原因</w:t>
      </w:r>
      <w:r w:rsidRPr="00727365">
        <w:rPr>
          <w:rFonts w:ascii="Times New Roman" w:hAnsi="Times New Roman" w:cs="Times New Roman"/>
        </w:rPr>
        <w:t>)</w:t>
      </w:r>
    </w:p>
    <w:p w14:paraId="28D8D175" w14:textId="6D82B829" w:rsidR="00AD28C1" w:rsidRPr="005F0757" w:rsidRDefault="00727365" w:rsidP="005F07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  <w:lang w:val="en-US"/>
        </w:rPr>
        <w:t xml:space="preserve">Strategy to Solve the </w:t>
      </w:r>
      <w:r w:rsidR="00875AA7">
        <w:rPr>
          <w:rFonts w:ascii="Times New Roman" w:hAnsi="Times New Roman" w:cs="Times New Roman"/>
          <w:lang w:val="en-US"/>
        </w:rPr>
        <w:t>Community Detection</w:t>
      </w:r>
    </w:p>
    <w:p w14:paraId="1CC57DA5" w14:textId="4868A652" w:rsidR="00B23DB4" w:rsidRDefault="00E92CD2" w:rsidP="00E92CD2">
      <w:pPr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使用</w:t>
      </w:r>
      <w:r>
        <w:rPr>
          <w:rFonts w:ascii="Times New Roman" w:hAnsi="Times New Roman" w:cs="Times New Roman"/>
          <w:lang w:val="en-US"/>
        </w:rPr>
        <w:t>Community-</w:t>
      </w:r>
      <w:proofErr w:type="spellStart"/>
      <w:r>
        <w:rPr>
          <w:rFonts w:ascii="Times New Roman" w:hAnsi="Times New Roman" w:cs="Times New Roman"/>
          <w:lang w:val="en-US"/>
        </w:rPr>
        <w:t>louvain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的</w:t>
      </w:r>
      <w:r>
        <w:rPr>
          <w:rFonts w:ascii="Times New Roman" w:hAnsi="Times New Roman" w:cs="Times New Roman"/>
          <w:lang w:val="en-US"/>
        </w:rPr>
        <w:t>Library</w:t>
      </w:r>
      <w:r>
        <w:rPr>
          <w:rFonts w:ascii="Times New Roman" w:hAnsi="Times New Roman" w:cs="Times New Roman" w:hint="eastAsia"/>
          <w:lang w:val="en-US"/>
        </w:rPr>
        <w:t>來實作。</w:t>
      </w:r>
    </w:p>
    <w:p w14:paraId="71C16C75" w14:textId="77B025AE" w:rsidR="00E92CD2" w:rsidRDefault="00E92CD2" w:rsidP="00E92C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Community.best_</w:t>
      </w:r>
      <w:proofErr w:type="gramStart"/>
      <w:r>
        <w:rPr>
          <w:rFonts w:ascii="Times New Roman" w:hAnsi="Times New Roman" w:cs="Times New Roman"/>
          <w:lang w:val="en-US"/>
        </w:rPr>
        <w:t>partition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graph, partition=None, weight=’weight’, resolution=1.0)</w:t>
      </w:r>
    </w:p>
    <w:p w14:paraId="3BA26D56" w14:textId="14904A40" w:rsidR="00E92CD2" w:rsidRDefault="00E92CD2" w:rsidP="00E92CD2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是使用</w:t>
      </w:r>
      <w:r>
        <w:rPr>
          <w:rFonts w:ascii="Times New Roman" w:hAnsi="Times New Roman" w:cs="Times New Roman" w:hint="eastAsia"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ouvain </w:t>
      </w:r>
      <w:proofErr w:type="spellStart"/>
      <w:r>
        <w:rPr>
          <w:rFonts w:ascii="Times New Roman" w:hAnsi="Times New Roman" w:cs="Times New Roman"/>
          <w:lang w:val="en-US"/>
        </w:rPr>
        <w:t>Heurictices</w:t>
      </w:r>
      <w:proofErr w:type="spellEnd"/>
      <w:r>
        <w:rPr>
          <w:rFonts w:ascii="Times New Roman" w:hAnsi="Times New Roman" w:cs="Times New Roman" w:hint="eastAsia"/>
          <w:lang w:val="en-US"/>
        </w:rPr>
        <w:t>方法劃分的獲得最高</w:t>
      </w:r>
      <w:r>
        <w:rPr>
          <w:rFonts w:ascii="Times New Roman" w:hAnsi="Times New Roman" w:cs="Times New Roman"/>
          <w:lang w:val="en-US"/>
        </w:rPr>
        <w:t>modularity</w:t>
      </w:r>
      <w:r>
        <w:rPr>
          <w:rFonts w:ascii="Times New Roman" w:hAnsi="Times New Roman" w:cs="Times New Roman" w:hint="eastAsia"/>
          <w:lang w:val="en-US"/>
        </w:rPr>
        <w:t>的</w:t>
      </w:r>
      <w:r>
        <w:rPr>
          <w:rFonts w:ascii="Times New Roman" w:hAnsi="Times New Roman" w:cs="Times New Roman"/>
          <w:lang w:val="en-US"/>
        </w:rPr>
        <w:t>community detection</w:t>
      </w:r>
      <w:r>
        <w:rPr>
          <w:rFonts w:ascii="Times New Roman" w:hAnsi="Times New Roman" w:cs="Times New Roman" w:hint="eastAsia"/>
          <w:lang w:val="en-US"/>
        </w:rPr>
        <w:t>演算法</w:t>
      </w:r>
    </w:p>
    <w:p w14:paraId="7E7D338A" w14:textId="3E70E000" w:rsidR="009F3F00" w:rsidRDefault="009F3F00" w:rsidP="009F3F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Louvain Algorithm</w:t>
      </w:r>
    </w:p>
    <w:p w14:paraId="0B4E22C4" w14:textId="102842ED" w:rsidR="009F3F00" w:rsidRDefault="009F3F00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Community</w:t>
      </w:r>
      <w:r>
        <w:rPr>
          <w:rFonts w:ascii="Times New Roman" w:hAnsi="Times New Roman" w:cs="Times New Roman" w:hint="eastAsia"/>
          <w:lang w:val="en-US"/>
        </w:rPr>
        <w:t>內的</w:t>
      </w:r>
      <w:r>
        <w:rPr>
          <w:rFonts w:ascii="Times New Roman" w:hAnsi="Times New Roman" w:cs="Times New Roman"/>
          <w:lang w:val="en-US"/>
        </w:rPr>
        <w:t>edge weight</w:t>
      </w:r>
      <w:r>
        <w:rPr>
          <w:rFonts w:ascii="Times New Roman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/>
          <w:lang w:val="en-US"/>
        </w:rPr>
        <w:t>Community</w:t>
      </w:r>
      <w:r>
        <w:rPr>
          <w:rFonts w:ascii="Times New Roman" w:hAnsi="Times New Roman" w:cs="Times New Roman" w:hint="eastAsia"/>
          <w:lang w:val="en-US"/>
        </w:rPr>
        <w:t>之間的</w:t>
      </w:r>
      <w:r>
        <w:rPr>
          <w:rFonts w:ascii="Times New Roman" w:hAnsi="Times New Roman" w:cs="Times New Roman"/>
          <w:lang w:val="en-US"/>
        </w:rPr>
        <w:t>edge weight</w:t>
      </w:r>
      <w:r>
        <w:rPr>
          <w:rFonts w:ascii="Times New Roman" w:hAnsi="Times New Roman" w:cs="Times New Roman" w:hint="eastAsia"/>
          <w:lang w:val="en-US"/>
        </w:rPr>
        <w:t>的比例，</w:t>
      </w:r>
      <w:r>
        <w:rPr>
          <w:rFonts w:ascii="Times New Roman" w:hAnsi="Times New Roman" w:cs="Times New Roman"/>
          <w:lang w:val="en-US"/>
        </w:rPr>
        <w:t>edge weight</w:t>
      </w:r>
      <w:r>
        <w:rPr>
          <w:rFonts w:ascii="Times New Roman" w:hAnsi="Times New Roman" w:cs="Times New Roman" w:hint="eastAsia"/>
          <w:lang w:val="en-US"/>
        </w:rPr>
        <w:t>越大則</w:t>
      </w:r>
      <w:r>
        <w:rPr>
          <w:rFonts w:ascii="Times New Roman" w:hAnsi="Times New Roman" w:cs="Times New Roman"/>
          <w:lang w:val="en-US"/>
        </w:rPr>
        <w:t>modularity</w:t>
      </w:r>
      <w:r>
        <w:rPr>
          <w:rFonts w:ascii="Times New Roman" w:hAnsi="Times New Roman" w:cs="Times New Roman" w:hint="eastAsia"/>
          <w:lang w:val="en-US"/>
        </w:rPr>
        <w:t>越大，</w:t>
      </w:r>
      <w:r>
        <w:rPr>
          <w:rFonts w:ascii="Times New Roman" w:hAnsi="Times New Roman" w:cs="Times New Roman"/>
          <w:lang w:val="en-US"/>
        </w:rPr>
        <w:t>community</w:t>
      </w:r>
      <w:r>
        <w:rPr>
          <w:rFonts w:ascii="Times New Roman" w:hAnsi="Times New Roman" w:cs="Times New Roman" w:hint="eastAsia"/>
          <w:lang w:val="en-US"/>
        </w:rPr>
        <w:t>內的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 w:hint="eastAsia"/>
          <w:lang w:val="en-US"/>
        </w:rPr>
        <w:t>更緊密，劃分的質量越好。</w:t>
      </w:r>
    </w:p>
    <w:p w14:paraId="739C47E6" w14:textId="30CFC4F6" w:rsidR="009F3F00" w:rsidRDefault="009F3F00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 w:rsidRPr="009F3F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5879A0" wp14:editId="273ED721">
            <wp:extent cx="4229100" cy="10414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F25" w14:textId="30897D60" w:rsidR="009F3F00" w:rsidRDefault="009F3F00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 w:hint="eastAsia"/>
          <w:lang w:val="en-US"/>
        </w:rPr>
        <w:t>為</w:t>
      </w:r>
      <w:r>
        <w:rPr>
          <w:rFonts w:ascii="Times New Roman" w:hAnsi="Times New Roman" w:cs="Times New Roman"/>
          <w:lang w:val="en-US"/>
        </w:rPr>
        <w:t>Graph</w:t>
      </w:r>
      <w:r>
        <w:rPr>
          <w:rFonts w:ascii="Times New Roman" w:hAnsi="Times New Roman" w:cs="Times New Roman" w:hint="eastAsia"/>
          <w:lang w:val="en-US"/>
        </w:rPr>
        <w:t>的</w:t>
      </w:r>
      <w:r>
        <w:rPr>
          <w:rFonts w:ascii="Times New Roman" w:hAnsi="Times New Roman" w:cs="Times New Roman"/>
          <w:lang w:val="en-US"/>
        </w:rPr>
        <w:t>edge</w:t>
      </w:r>
      <w:r>
        <w:rPr>
          <w:rFonts w:ascii="Times New Roman" w:hAnsi="Times New Roman" w:cs="Times New Roman" w:hint="eastAsia"/>
          <w:lang w:val="en-US"/>
        </w:rPr>
        <w:t>數量，</w:t>
      </w:r>
      <w:r>
        <w:rPr>
          <w:rFonts w:ascii="Times New Roman" w:hAnsi="Times New Roman" w:cs="Times New Roman"/>
          <w:lang w:val="en-US"/>
        </w:rPr>
        <w:t>2m</w:t>
      </w:r>
      <w:r>
        <w:rPr>
          <w:rFonts w:ascii="Times New Roman" w:hAnsi="Times New Roman" w:cs="Times New Roman" w:hint="eastAsia"/>
          <w:lang w:val="en-US"/>
        </w:rPr>
        <w:t>為總</w:t>
      </w:r>
      <w:r>
        <w:rPr>
          <w:rFonts w:ascii="Times New Roman" w:hAnsi="Times New Roman" w:cs="Times New Roman"/>
          <w:lang w:val="en-US"/>
        </w:rPr>
        <w:t>degree</w:t>
      </w:r>
      <w:r>
        <w:rPr>
          <w:rFonts w:ascii="Times New Roman" w:hAnsi="Times New Roman" w:cs="Times New Roman" w:hint="eastAsia"/>
          <w:lang w:val="en-US"/>
        </w:rPr>
        <w:t>數。</w:t>
      </w:r>
    </w:p>
    <w:p w14:paraId="259B9AA0" w14:textId="5AA54240" w:rsidR="009F3F00" w:rsidRDefault="009F3F00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Ａ為兩點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 w:hint="eastAsia"/>
          <w:lang w:val="en-US"/>
        </w:rPr>
        <w:t>相連時為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 w:hint="eastAsia"/>
          <w:lang w:val="en-US"/>
        </w:rPr>
        <w:t>，否為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 w:hint="eastAsia"/>
          <w:lang w:val="en-US"/>
        </w:rPr>
        <w:t>。</w:t>
      </w:r>
    </w:p>
    <w:p w14:paraId="10EB76A2" w14:textId="2A383CA6" w:rsidR="009F3F00" w:rsidRDefault="009F3F00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  <w:r w:rsidRPr="009F3F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BF590A" wp14:editId="66E34CCC">
            <wp:extent cx="687919" cy="2201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26" cy="2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為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j</w:t>
      </w:r>
      <w:r>
        <w:rPr>
          <w:rFonts w:ascii="Times New Roman" w:hAnsi="Times New Roman" w:cs="Times New Roman" w:hint="eastAsia"/>
          <w:lang w:val="en-US"/>
        </w:rPr>
        <w:t>在同一</w:t>
      </w:r>
      <w:r>
        <w:rPr>
          <w:rFonts w:ascii="Times New Roman" w:hAnsi="Times New Roman" w:cs="Times New Roman"/>
          <w:lang w:val="en-US"/>
        </w:rPr>
        <w:t>community</w:t>
      </w:r>
      <w:r>
        <w:rPr>
          <w:rFonts w:ascii="Times New Roman" w:hAnsi="Times New Roman" w:cs="Times New Roman" w:hint="eastAsia"/>
          <w:lang w:val="en-US"/>
        </w:rPr>
        <w:t>時為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 w:hint="eastAsia"/>
          <w:lang w:val="en-US"/>
        </w:rPr>
        <w:t>，否為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 w:hint="eastAsia"/>
          <w:lang w:val="en-US"/>
        </w:rPr>
        <w:t>。</w:t>
      </w:r>
    </w:p>
    <w:p w14:paraId="4A7B7EF3" w14:textId="7EC21786" w:rsidR="003536E2" w:rsidRDefault="003536E2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</w:p>
    <w:p w14:paraId="770D7B6B" w14:textId="5B44AEEE" w:rsidR="003536E2" w:rsidRDefault="003536E2" w:rsidP="009F3F00">
      <w:pPr>
        <w:pStyle w:val="ListParagraph"/>
        <w:spacing w:line="360" w:lineRule="auto"/>
        <w:ind w:left="1920"/>
        <w:rPr>
          <w:rFonts w:ascii="Times New Roman" w:hAnsi="Times New Roman" w:cs="Times New Roman"/>
          <w:lang w:val="en-US"/>
        </w:rPr>
      </w:pPr>
    </w:p>
    <w:p w14:paraId="74F7D26D" w14:textId="2CF1B53E" w:rsidR="003536E2" w:rsidRDefault="006D20CD" w:rsidP="006D2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Louvain Flow Chart</w:t>
      </w:r>
    </w:p>
    <w:p w14:paraId="4FC2DAA6" w14:textId="48BF6688" w:rsidR="00344062" w:rsidRDefault="00344062" w:rsidP="00344062">
      <w:pPr>
        <w:pStyle w:val="ListParagraph"/>
        <w:spacing w:line="360" w:lineRule="auto"/>
        <w:ind w:left="1920"/>
        <w:rPr>
          <w:ins w:id="0" w:author="office" w:date="2022-05-05T20:10:00Z"/>
          <w:rFonts w:ascii="Times New Roman" w:hAnsi="Times New Roman" w:cs="Times New Roman"/>
          <w:lang w:val="en-US"/>
        </w:rPr>
      </w:pPr>
      <w:ins w:id="1" w:author="office" w:date="2022-05-05T20:09:00Z">
        <w:r w:rsidRPr="00344062">
          <w:rPr>
            <w:rFonts w:ascii="Times New Roman" w:hAnsi="Times New Roman" w:cs="Times New Roman"/>
            <w:noProof/>
            <w:lang w:val="en-US"/>
          </w:rPr>
          <w:drawing>
            <wp:inline distT="0" distB="0" distL="0" distR="0" wp14:anchorId="5317F7C2" wp14:editId="337E4100">
              <wp:extent cx="4021667" cy="2395384"/>
              <wp:effectExtent l="0" t="0" r="4445" b="5080"/>
              <wp:docPr id="22" name="Picture 22" descr="Chart, rada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2" descr="Chart, radar chart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8755" cy="24055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CD4BCA" w14:textId="61E30B64" w:rsidR="00344062" w:rsidRPr="002442CD" w:rsidRDefault="00344062">
      <w:pPr>
        <w:pStyle w:val="ListParagraph"/>
        <w:spacing w:line="360" w:lineRule="auto"/>
        <w:ind w:left="1920"/>
        <w:jc w:val="center"/>
        <w:rPr>
          <w:rFonts w:ascii="Times New Roman" w:hAnsi="Times New Roman" w:cs="Times New Roman"/>
          <w:color w:val="000000" w:themeColor="text1"/>
          <w:lang w:val="en-US"/>
          <w:rPrChange w:id="2" w:author="office" w:date="2022-05-05T20:10:00Z">
            <w:rPr>
              <w:rFonts w:ascii="Times New Roman" w:hAnsi="Times New Roman" w:cs="Times New Roman"/>
              <w:lang w:val="en-US"/>
            </w:rPr>
          </w:rPrChange>
        </w:rPr>
        <w:pPrChange w:id="3" w:author="office" w:date="2022-05-05T20:10:00Z">
          <w:pPr>
            <w:pStyle w:val="ListParagraph"/>
            <w:spacing w:line="360" w:lineRule="auto"/>
            <w:ind w:left="1920"/>
          </w:pPr>
        </w:pPrChange>
      </w:pPr>
      <w:ins w:id="4" w:author="office" w:date="2022-05-05T20:10:00Z">
        <w:r w:rsidRPr="002442CD">
          <w:rPr>
            <w:rFonts w:ascii="Times New Roman" w:hAnsi="Times New Roman" w:cs="Times New Roman"/>
            <w:color w:val="000000" w:themeColor="text1"/>
            <w:lang w:val="en-US"/>
            <w:rPrChange w:id="5" w:author="office" w:date="2022-05-05T20:10:00Z">
              <w:rPr>
                <w:rFonts w:ascii="Times New Roman" w:hAnsi="Times New Roman" w:cs="Times New Roman"/>
                <w:lang w:val="en-US"/>
              </w:rPr>
            </w:rPrChange>
          </w:rPr>
          <w:t>Fig 1. Louvain Flow Chart</w:t>
        </w:r>
      </w:ins>
    </w:p>
    <w:p w14:paraId="3748D886" w14:textId="0896BE85" w:rsidR="002442CD" w:rsidRDefault="002442CD" w:rsidP="00E92CD2">
      <w:pPr>
        <w:pStyle w:val="ListParagraph"/>
        <w:spacing w:line="360" w:lineRule="auto"/>
        <w:ind w:left="1920"/>
        <w:rPr>
          <w:ins w:id="6" w:author="office" w:date="2022-05-05T20:10:00Z"/>
          <w:rFonts w:ascii="Times New Roman" w:hAnsi="Times New Roman" w:cs="Times New Roman"/>
          <w:lang w:val="en-US"/>
        </w:rPr>
      </w:pPr>
    </w:p>
    <w:p w14:paraId="1A17A805" w14:textId="2B699076" w:rsidR="002442CD" w:rsidRDefault="002442CD" w:rsidP="002442CD">
      <w:pPr>
        <w:pStyle w:val="ListParagraph"/>
        <w:numPr>
          <w:ilvl w:val="0"/>
          <w:numId w:val="9"/>
        </w:numPr>
        <w:spacing w:line="360" w:lineRule="auto"/>
        <w:rPr>
          <w:ins w:id="7" w:author="office" w:date="2022-05-05T20:13:00Z"/>
          <w:rFonts w:ascii="Times New Roman" w:hAnsi="Times New Roman" w:cs="Times New Roman"/>
          <w:lang w:val="en-US"/>
        </w:rPr>
      </w:pPr>
      <w:ins w:id="8" w:author="office" w:date="2022-05-05T20:11:00Z">
        <w:r>
          <w:rPr>
            <w:rFonts w:ascii="Times New Roman" w:hAnsi="Times New Roman" w:cs="Times New Roman" w:hint="eastAsia"/>
            <w:lang w:val="en-US"/>
          </w:rPr>
          <w:t>每個</w:t>
        </w:r>
        <w:r>
          <w:rPr>
            <w:rFonts w:ascii="Times New Roman" w:hAnsi="Times New Roman" w:cs="Times New Roman"/>
            <w:lang w:val="en-US"/>
          </w:rPr>
          <w:t>node</w:t>
        </w:r>
        <w:r>
          <w:rPr>
            <w:rFonts w:ascii="Times New Roman" w:hAnsi="Times New Roman" w:cs="Times New Roman" w:hint="eastAsia"/>
            <w:lang w:val="en-US"/>
          </w:rPr>
          <w:t>都先分配一個單獨的</w:t>
        </w:r>
        <w:r>
          <w:rPr>
            <w:rFonts w:ascii="Times New Roman" w:hAnsi="Times New Roman" w:cs="Times New Roman"/>
            <w:lang w:val="en-US"/>
          </w:rPr>
          <w:t>community</w:t>
        </w:r>
      </w:ins>
      <w:ins w:id="9" w:author="office" w:date="2022-05-05T20:12:00Z">
        <w:r>
          <w:rPr>
            <w:rFonts w:ascii="Times New Roman" w:hAnsi="Times New Roman" w:cs="Times New Roman" w:hint="eastAsia"/>
            <w:lang w:val="en-US"/>
          </w:rPr>
          <w:t>，再去嘗試與自己連接的節點歸入對方的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，計算加入不同鄰居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之後的</w:t>
        </w:r>
        <w:r>
          <w:rPr>
            <w:rFonts w:ascii="Times New Roman" w:hAnsi="Times New Roman" w:cs="Times New Roman"/>
            <w:lang w:val="en-US"/>
          </w:rPr>
          <w:t>modularity ga</w:t>
        </w:r>
      </w:ins>
      <w:ins w:id="10" w:author="office" w:date="2022-05-05T20:13:00Z">
        <w:r>
          <w:rPr>
            <w:rFonts w:ascii="Times New Roman" w:hAnsi="Times New Roman" w:cs="Times New Roman"/>
            <w:lang w:val="en-US"/>
          </w:rPr>
          <w:t>in</w:t>
        </w:r>
        <w:r>
          <w:rPr>
            <w:rFonts w:ascii="Times New Roman" w:hAnsi="Times New Roman" w:cs="Times New Roman" w:hint="eastAsia"/>
            <w:lang w:val="en-US"/>
          </w:rPr>
          <w:t>，最後將自己歸到</w:t>
        </w:r>
        <w:r>
          <w:rPr>
            <w:rFonts w:ascii="Times New Roman" w:hAnsi="Times New Roman" w:cs="Times New Roman"/>
            <w:lang w:val="en-US"/>
          </w:rPr>
          <w:t>modularity gain</w:t>
        </w:r>
        <w:r>
          <w:rPr>
            <w:rFonts w:ascii="Times New Roman" w:hAnsi="Times New Roman" w:cs="Times New Roman" w:hint="eastAsia"/>
            <w:lang w:val="en-US"/>
          </w:rPr>
          <w:t>最大的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中。</w:t>
        </w:r>
      </w:ins>
    </w:p>
    <w:p w14:paraId="0BD7D424" w14:textId="27A48C52" w:rsidR="002442CD" w:rsidRDefault="002442CD">
      <w:pPr>
        <w:pStyle w:val="ListParagraph"/>
        <w:spacing w:line="360" w:lineRule="auto"/>
        <w:ind w:left="3000"/>
        <w:rPr>
          <w:ins w:id="11" w:author="office" w:date="2022-05-05T20:11:00Z"/>
          <w:rFonts w:ascii="Times New Roman" w:hAnsi="Times New Roman" w:cs="Times New Roman"/>
          <w:lang w:val="en-US"/>
        </w:rPr>
        <w:pPrChange w:id="12" w:author="office" w:date="2022-05-05T20:13:00Z">
          <w:pPr>
            <w:pStyle w:val="ListParagraph"/>
            <w:spacing w:line="360" w:lineRule="auto"/>
            <w:ind w:left="2640"/>
          </w:pPr>
        </w:pPrChange>
      </w:pPr>
      <w:ins w:id="13" w:author="office" w:date="2022-05-05T20:13:00Z">
        <w:r w:rsidRPr="002442CD">
          <w:rPr>
            <w:rFonts w:ascii="Times New Roman" w:hAnsi="Times New Roman" w:cs="Times New Roman"/>
            <w:noProof/>
            <w:lang w:val="en-US"/>
          </w:rPr>
          <w:drawing>
            <wp:inline distT="0" distB="0" distL="0" distR="0" wp14:anchorId="6EA7EE8B" wp14:editId="541363D2">
              <wp:extent cx="2887133" cy="430421"/>
              <wp:effectExtent l="0" t="0" r="0" b="1905"/>
              <wp:docPr id="23" name="Picture 23" descr="A picture containing 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Picture 23" descr="A picture containing diagram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2640" cy="4416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27AD76" w14:textId="35802DE7" w:rsidR="002442CD" w:rsidRDefault="00FA6DAE">
      <w:pPr>
        <w:pStyle w:val="ListParagraph"/>
        <w:numPr>
          <w:ilvl w:val="0"/>
          <w:numId w:val="9"/>
        </w:numPr>
        <w:spacing w:line="360" w:lineRule="auto"/>
        <w:rPr>
          <w:ins w:id="14" w:author="office" w:date="2022-05-05T20:17:00Z"/>
          <w:rFonts w:ascii="Times New Roman" w:hAnsi="Times New Roman" w:cs="Times New Roman"/>
          <w:lang w:val="en-US"/>
        </w:rPr>
      </w:pPr>
      <w:ins w:id="15" w:author="office" w:date="2022-05-05T20:14:00Z">
        <w:r>
          <w:rPr>
            <w:rFonts w:ascii="Times New Roman" w:hAnsi="Times New Roman" w:cs="Times New Roman" w:hint="eastAsia"/>
            <w:lang w:val="en-US"/>
          </w:rPr>
          <w:t>將每個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變成</w:t>
        </w:r>
        <w:r>
          <w:rPr>
            <w:rFonts w:ascii="Times New Roman" w:hAnsi="Times New Roman" w:cs="Times New Roman"/>
            <w:lang w:val="en-US"/>
          </w:rPr>
          <w:t>super node</w:t>
        </w:r>
        <w:r>
          <w:rPr>
            <w:rFonts w:ascii="Times New Roman" w:hAnsi="Times New Roman" w:cs="Times New Roman" w:hint="eastAsia"/>
            <w:lang w:val="en-US"/>
          </w:rPr>
          <w:t>，</w:t>
        </w:r>
        <w:proofErr w:type="spellStart"/>
        <w:r>
          <w:rPr>
            <w:rFonts w:ascii="Times New Roman" w:hAnsi="Times New Roman" w:cs="Times New Roman"/>
            <w:lang w:val="en-US"/>
          </w:rPr>
          <w:t>supernode</w:t>
        </w:r>
        <w:proofErr w:type="spellEnd"/>
        <w:r>
          <w:rPr>
            <w:rFonts w:ascii="Times New Roman" w:hAnsi="Times New Roman" w:cs="Times New Roman" w:hint="eastAsia"/>
            <w:lang w:val="en-US"/>
          </w:rPr>
          <w:t>與</w:t>
        </w:r>
        <w:proofErr w:type="spellStart"/>
        <w:r>
          <w:rPr>
            <w:rFonts w:ascii="Times New Roman" w:hAnsi="Times New Roman" w:cs="Times New Roman"/>
            <w:lang w:val="en-US"/>
          </w:rPr>
          <w:t>supernode</w:t>
        </w:r>
        <w:proofErr w:type="spellEnd"/>
        <w:r>
          <w:rPr>
            <w:rFonts w:ascii="Times New Roman" w:hAnsi="Times New Roman" w:cs="Times New Roman" w:hint="eastAsia"/>
            <w:lang w:val="en-US"/>
          </w:rPr>
          <w:t>之間的</w:t>
        </w:r>
        <w:r>
          <w:rPr>
            <w:rFonts w:ascii="Times New Roman" w:hAnsi="Times New Roman" w:cs="Times New Roman"/>
            <w:lang w:val="en-US"/>
          </w:rPr>
          <w:t>we</w:t>
        </w:r>
      </w:ins>
      <w:ins w:id="16" w:author="office" w:date="2022-05-05T20:15:00Z">
        <w:r>
          <w:rPr>
            <w:rFonts w:ascii="Times New Roman" w:hAnsi="Times New Roman" w:cs="Times New Roman"/>
            <w:lang w:val="en-US"/>
          </w:rPr>
          <w:t>ight</w:t>
        </w:r>
        <w:r>
          <w:rPr>
            <w:rFonts w:ascii="Times New Roman" w:hAnsi="Times New Roman" w:cs="Times New Roman" w:hint="eastAsia"/>
            <w:lang w:val="en-US"/>
          </w:rPr>
          <w:t>就是兩個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之間的</w:t>
        </w:r>
        <w:r>
          <w:rPr>
            <w:rFonts w:ascii="Times New Roman" w:hAnsi="Times New Roman" w:cs="Times New Roman"/>
            <w:lang w:val="en-US"/>
          </w:rPr>
          <w:t>edge</w:t>
        </w:r>
        <w:r>
          <w:rPr>
            <w:rFonts w:ascii="Times New Roman" w:hAnsi="Times New Roman" w:cs="Times New Roman" w:hint="eastAsia"/>
            <w:lang w:val="en-US"/>
          </w:rPr>
          <w:t>數量。</w:t>
        </w:r>
        <w:proofErr w:type="spellStart"/>
        <w:r>
          <w:rPr>
            <w:rFonts w:ascii="Times New Roman" w:hAnsi="Times New Roman" w:cs="Times New Roman"/>
            <w:lang w:val="en-US"/>
          </w:rPr>
          <w:t>supernode</w:t>
        </w:r>
        <w:proofErr w:type="spellEnd"/>
        <w:r>
          <w:rPr>
            <w:rFonts w:ascii="Times New Roman" w:hAnsi="Times New Roman" w:cs="Times New Roman" w:hint="eastAsia"/>
            <w:lang w:val="en-US"/>
          </w:rPr>
          <w:t>自己的</w:t>
        </w:r>
        <w:r>
          <w:rPr>
            <w:rFonts w:ascii="Times New Roman" w:hAnsi="Times New Roman" w:cs="Times New Roman"/>
            <w:lang w:val="en-US"/>
          </w:rPr>
          <w:t>weight</w:t>
        </w:r>
        <w:r>
          <w:rPr>
            <w:rFonts w:ascii="Times New Roman" w:hAnsi="Times New Roman" w:cs="Times New Roman" w:hint="eastAsia"/>
            <w:lang w:val="en-US"/>
          </w:rPr>
          <w:t>就是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內</w:t>
        </w:r>
        <w:r>
          <w:rPr>
            <w:rFonts w:ascii="Times New Roman" w:hAnsi="Times New Roman" w:cs="Times New Roman"/>
            <w:lang w:val="en-US"/>
          </w:rPr>
          <w:t>de</w:t>
        </w:r>
      </w:ins>
      <w:ins w:id="17" w:author="office" w:date="2022-05-05T20:16:00Z">
        <w:r>
          <w:rPr>
            <w:rFonts w:ascii="Times New Roman" w:hAnsi="Times New Roman" w:cs="Times New Roman"/>
            <w:lang w:val="en-US"/>
          </w:rPr>
          <w:t>gree</w:t>
        </w:r>
        <w:r>
          <w:rPr>
            <w:rFonts w:ascii="Times New Roman" w:hAnsi="Times New Roman" w:cs="Times New Roman" w:hint="eastAsia"/>
            <w:lang w:val="en-US"/>
          </w:rPr>
          <w:t>的數量</w:t>
        </w:r>
      </w:ins>
    </w:p>
    <w:p w14:paraId="116DB81C" w14:textId="12A11C5C" w:rsidR="00741A64" w:rsidRDefault="00FA6D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ins w:id="18" w:author="office" w:date="2022-05-05T20:17:00Z">
        <w:r>
          <w:rPr>
            <w:rFonts w:ascii="Times New Roman" w:hAnsi="Times New Roman" w:cs="Times New Roman" w:hint="eastAsia"/>
            <w:lang w:val="en-US"/>
          </w:rPr>
          <w:t>回到</w:t>
        </w:r>
      </w:ins>
      <w:r w:rsidR="00C20213">
        <w:rPr>
          <w:rFonts w:ascii="Times New Roman" w:hAnsi="Times New Roman" w:cs="Times New Roman" w:hint="eastAsia"/>
          <w:lang w:val="en-US"/>
        </w:rPr>
        <w:t xml:space="preserve"> </w:t>
      </w:r>
      <w:ins w:id="19" w:author="office" w:date="2022-05-05T20:17:00Z">
        <w:r>
          <w:rPr>
            <w:rFonts w:ascii="Times New Roman" w:hAnsi="Times New Roman" w:cs="Times New Roman"/>
            <w:lang w:val="en-US"/>
          </w:rPr>
          <w:t>(1)</w:t>
        </w:r>
      </w:ins>
      <w:r w:rsidR="00C20213">
        <w:rPr>
          <w:rFonts w:ascii="Times New Roman" w:hAnsi="Times New Roman" w:cs="Times New Roman"/>
          <w:lang w:val="en-US"/>
        </w:rPr>
        <w:t xml:space="preserve"> </w:t>
      </w:r>
      <w:ins w:id="20" w:author="office" w:date="2022-05-05T20:17:00Z">
        <w:r>
          <w:rPr>
            <w:rFonts w:ascii="Times New Roman" w:hAnsi="Times New Roman" w:cs="Times New Roman" w:hint="eastAsia"/>
            <w:lang w:val="en-US"/>
          </w:rPr>
          <w:t>不斷的迭代，每次網路中的初始</w:t>
        </w:r>
        <w:r>
          <w:rPr>
            <w:rFonts w:ascii="Times New Roman" w:hAnsi="Times New Roman" w:cs="Times New Roman"/>
            <w:lang w:val="en-US"/>
          </w:rPr>
          <w:t>community</w:t>
        </w:r>
        <w:r>
          <w:rPr>
            <w:rFonts w:ascii="Times New Roman" w:hAnsi="Times New Roman" w:cs="Times New Roman" w:hint="eastAsia"/>
            <w:lang w:val="en-US"/>
          </w:rPr>
          <w:t>數量會變小，因此迭代的速度會更快。</w:t>
        </w:r>
      </w:ins>
    </w:p>
    <w:p w14:paraId="792EC74F" w14:textId="5EAB198C" w:rsidR="00FA6DAE" w:rsidRPr="00741A64" w:rsidRDefault="00741A64" w:rsidP="00741A64">
      <w:pPr>
        <w:rPr>
          <w:rFonts w:ascii="Times New Roman" w:hAnsi="Times New Roman" w:cs="Times New Roman" w:hint="eastAsia"/>
          <w:lang w:val="en-US"/>
        </w:rPr>
        <w:pPrChange w:id="21" w:author="office" w:date="2022-05-05T20:11:00Z">
          <w:pPr>
            <w:pStyle w:val="ListParagraph"/>
            <w:spacing w:line="360" w:lineRule="auto"/>
            <w:ind w:left="1920"/>
          </w:pPr>
        </w:pPrChange>
      </w:pPr>
      <w:r>
        <w:rPr>
          <w:rFonts w:ascii="Times New Roman" w:hAnsi="Times New Roman" w:cs="Times New Roman"/>
          <w:lang w:val="en-US"/>
        </w:rPr>
        <w:br w:type="page"/>
      </w:r>
    </w:p>
    <w:p w14:paraId="2B04071C" w14:textId="01CB163B" w:rsidR="00AE1B90" w:rsidRPr="00BB5A61" w:rsidRDefault="001A7391" w:rsidP="00A76B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</w:rPr>
        <w:lastRenderedPageBreak/>
        <w:t>程式架構及演算法流程</w:t>
      </w:r>
    </w:p>
    <w:p w14:paraId="57FBAA38" w14:textId="068A776E" w:rsidR="00614B4B" w:rsidRP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libraries</w:t>
      </w:r>
    </w:p>
    <w:p w14:paraId="67208DA1" w14:textId="4D666400" w:rsidR="00BB5A61" w:rsidRDefault="00D32488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32488">
        <w:rPr>
          <w:rFonts w:ascii="Times New Roman" w:hAnsi="Times New Roman" w:cs="Times New Roman"/>
          <w:lang w:val="en-US"/>
        </w:rPr>
        <w:drawing>
          <wp:inline distT="0" distB="0" distL="0" distR="0" wp14:anchorId="6C172871" wp14:editId="7887F01C">
            <wp:extent cx="3090333" cy="140394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050" cy="14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F52" w14:textId="7678D1AA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讀取</w:t>
      </w:r>
      <w:r w:rsidR="00D32488">
        <w:rPr>
          <w:rFonts w:ascii="Times New Roman" w:hAnsi="Times New Roman" w:cs="Times New Roman" w:hint="eastAsia"/>
          <w:lang w:val="en-US"/>
        </w:rPr>
        <w:t>測試</w:t>
      </w:r>
      <w:r>
        <w:rPr>
          <w:rFonts w:ascii="Times New Roman" w:hAnsi="Times New Roman" w:cs="Times New Roman" w:hint="eastAsia"/>
          <w:lang w:val="en-US"/>
        </w:rPr>
        <w:t>資料集</w:t>
      </w:r>
    </w:p>
    <w:p w14:paraId="477075E0" w14:textId="4D7DAB56" w:rsidR="00614B4B" w:rsidRDefault="00D32488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3248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AE61A6" wp14:editId="1EAE021C">
            <wp:extent cx="3534833" cy="794717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576" cy="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88">
        <w:rPr>
          <w:rFonts w:ascii="Times New Roman" w:hAnsi="Times New Roman" w:cs="Times New Roman"/>
          <w:noProof/>
          <w:lang w:val="en-US"/>
        </w:rPr>
        <w:t xml:space="preserve"> </w:t>
      </w:r>
    </w:p>
    <w:p w14:paraId="20C6EC05" w14:textId="36B75FB7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將沒有連線到的點記錄下來</w:t>
      </w:r>
    </w:p>
    <w:p w14:paraId="33DFBBE9" w14:textId="72B6C90F" w:rsidR="00614B4B" w:rsidRDefault="00D32488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32488">
        <w:rPr>
          <w:rFonts w:ascii="Times New Roman" w:hAnsi="Times New Roman" w:cs="Times New Roman"/>
          <w:lang w:val="en-US"/>
        </w:rPr>
        <w:drawing>
          <wp:inline distT="0" distB="0" distL="0" distR="0" wp14:anchorId="694C270D" wp14:editId="0DB256C7">
            <wp:extent cx="4148667" cy="819539"/>
            <wp:effectExtent l="0" t="0" r="4445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214" cy="8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884" w14:textId="77777777" w:rsidR="00200AD5" w:rsidRDefault="00200AD5" w:rsidP="00200AD5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將沒有連線到的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 w:hint="eastAsia"/>
          <w:lang w:val="en-US"/>
        </w:rPr>
        <w:t>與最大值的</w:t>
      </w:r>
      <w:r>
        <w:rPr>
          <w:rFonts w:ascii="Times New Roman" w:hAnsi="Times New Roman" w:cs="Times New Roman"/>
          <w:lang w:val="en-US"/>
        </w:rPr>
        <w:t>node+10</w:t>
      </w:r>
      <w:r>
        <w:rPr>
          <w:rFonts w:ascii="Times New Roman" w:hAnsi="Times New Roman" w:cs="Times New Roman" w:hint="eastAsia"/>
          <w:lang w:val="en-US"/>
        </w:rPr>
        <w:t>連在一起（與其他</w:t>
      </w:r>
      <w:r>
        <w:rPr>
          <w:rFonts w:ascii="Times New Roman" w:hAnsi="Times New Roman" w:cs="Times New Roman"/>
          <w:lang w:val="en-US"/>
        </w:rPr>
        <w:t>community</w:t>
      </w:r>
      <w:r>
        <w:rPr>
          <w:rFonts w:ascii="Times New Roman" w:hAnsi="Times New Roman" w:cs="Times New Roman" w:hint="eastAsia"/>
          <w:lang w:val="en-US"/>
        </w:rPr>
        <w:t>區隔開來）</w:t>
      </w:r>
    </w:p>
    <w:p w14:paraId="17DC8CEA" w14:textId="3F0029D3" w:rsidR="00614B4B" w:rsidRPr="00200AD5" w:rsidRDefault="00200AD5" w:rsidP="00200AD5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200AD5">
        <w:rPr>
          <w:lang w:val="en-US"/>
        </w:rPr>
        <w:drawing>
          <wp:inline distT="0" distB="0" distL="0" distR="0" wp14:anchorId="29E824C8" wp14:editId="43045712">
            <wp:extent cx="4284133" cy="760251"/>
            <wp:effectExtent l="0" t="0" r="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70" cy="7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13C" w14:textId="0290CF73" w:rsidR="00614B4B" w:rsidRDefault="00292FC3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將連線好的</w:t>
      </w:r>
      <w:proofErr w:type="spellStart"/>
      <w:r>
        <w:rPr>
          <w:rFonts w:ascii="Times New Roman" w:hAnsi="Times New Roman" w:cs="Times New Roman"/>
          <w:lang w:val="en-US"/>
        </w:rPr>
        <w:t>independentNode</w:t>
      </w:r>
      <w:proofErr w:type="spellEnd"/>
      <w:r>
        <w:rPr>
          <w:rFonts w:ascii="Times New Roman" w:hAnsi="Times New Roman" w:cs="Times New Roman" w:hint="eastAsia"/>
          <w:lang w:val="en-US"/>
        </w:rPr>
        <w:t>和原本的</w:t>
      </w:r>
      <w:r>
        <w:rPr>
          <w:rFonts w:ascii="Times New Roman" w:hAnsi="Times New Roman" w:cs="Times New Roman"/>
          <w:lang w:val="en-US"/>
        </w:rPr>
        <w:t>node append</w:t>
      </w:r>
      <w:r>
        <w:rPr>
          <w:rFonts w:ascii="Times New Roman" w:hAnsi="Times New Roman" w:cs="Times New Roman" w:hint="eastAsia"/>
          <w:lang w:val="en-US"/>
        </w:rPr>
        <w:t>後做</w:t>
      </w:r>
      <w:r>
        <w:rPr>
          <w:rFonts w:ascii="Times New Roman" w:hAnsi="Times New Roman" w:cs="Times New Roman"/>
          <w:lang w:val="en-US"/>
        </w:rPr>
        <w:t>sorting</w:t>
      </w:r>
      <w:r>
        <w:rPr>
          <w:rFonts w:ascii="Times New Roman" w:hAnsi="Times New Roman" w:cs="Times New Roman" w:hint="eastAsia"/>
          <w:lang w:val="en-US"/>
        </w:rPr>
        <w:t>後會出</w:t>
      </w:r>
      <w:r>
        <w:rPr>
          <w:rFonts w:ascii="Times New Roman" w:hAnsi="Times New Roman" w:cs="Times New Roman"/>
          <w:lang w:val="en-US"/>
        </w:rPr>
        <w:t>trainEdge.csv</w:t>
      </w:r>
      <w:r w:rsidR="00DC04BE">
        <w:rPr>
          <w:rFonts w:ascii="Times New Roman" w:hAnsi="Times New Roman" w:cs="Times New Roman" w:hint="eastAsia"/>
          <w:lang w:val="en-US"/>
        </w:rPr>
        <w:t>。</w:t>
      </w:r>
    </w:p>
    <w:p w14:paraId="08732E65" w14:textId="6E8C428D" w:rsidR="00DC04BE" w:rsidRDefault="00DC04BE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C04BE">
        <w:rPr>
          <w:rFonts w:ascii="Times New Roman" w:hAnsi="Times New Roman" w:cs="Times New Roman"/>
          <w:lang w:val="en-US"/>
        </w:rPr>
        <w:drawing>
          <wp:inline distT="0" distB="0" distL="0" distR="0" wp14:anchorId="55117954" wp14:editId="2D576F22">
            <wp:extent cx="3393379" cy="2856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454" cy="3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FA9C" w14:textId="239B9AFC" w:rsidR="00DC04BE" w:rsidRDefault="00DC04BE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C04BE">
        <w:rPr>
          <w:rFonts w:ascii="Times New Roman" w:hAnsi="Times New Roman" w:cs="Times New Roman"/>
          <w:lang w:val="en-US"/>
        </w:rPr>
        <w:drawing>
          <wp:inline distT="0" distB="0" distL="0" distR="0" wp14:anchorId="7A9117A2" wp14:editId="07590956">
            <wp:extent cx="3392752" cy="1171152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036" cy="11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8BA" w14:textId="7A565B19" w:rsidR="00C57FDD" w:rsidRDefault="00C57FDD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使用</w:t>
      </w:r>
      <w:proofErr w:type="spellStart"/>
      <w:r>
        <w:rPr>
          <w:rFonts w:ascii="Times New Roman" w:hAnsi="Times New Roman" w:cs="Times New Roman"/>
          <w:lang w:val="en-US"/>
        </w:rPr>
        <w:t>networkx</w:t>
      </w:r>
      <w:proofErr w:type="spellEnd"/>
      <w:r>
        <w:rPr>
          <w:rFonts w:ascii="Times New Roman" w:hAnsi="Times New Roman" w:cs="Times New Roman" w:hint="eastAsia"/>
          <w:lang w:val="en-US"/>
        </w:rPr>
        <w:t>建立</w:t>
      </w:r>
      <w:r>
        <w:rPr>
          <w:rFonts w:ascii="Times New Roman" w:hAnsi="Times New Roman" w:cs="Times New Roman"/>
          <w:lang w:val="en-US"/>
        </w:rPr>
        <w:t>graph</w:t>
      </w:r>
      <w:r>
        <w:rPr>
          <w:rFonts w:ascii="Times New Roman" w:hAnsi="Times New Roman" w:cs="Times New Roman" w:hint="eastAsia"/>
          <w:lang w:val="en-US"/>
        </w:rPr>
        <w:t>，並用</w:t>
      </w:r>
      <w:proofErr w:type="spellStart"/>
      <w:r>
        <w:rPr>
          <w:rFonts w:ascii="Times New Roman" w:hAnsi="Times New Roman" w:cs="Times New Roman"/>
          <w:lang w:val="en-US"/>
        </w:rPr>
        <w:t>community_louvain.best_partition</w:t>
      </w:r>
      <w:proofErr w:type="spellEnd"/>
      <w:r w:rsidR="008821DC">
        <w:rPr>
          <w:rFonts w:ascii="Times New Roman" w:hAnsi="Times New Roman" w:cs="Times New Roman" w:hint="eastAsia"/>
          <w:lang w:val="en-US"/>
        </w:rPr>
        <w:t>做</w:t>
      </w:r>
      <w:r w:rsidR="008821DC">
        <w:rPr>
          <w:rFonts w:ascii="Times New Roman" w:hAnsi="Times New Roman" w:cs="Times New Roman"/>
          <w:lang w:val="en-US"/>
        </w:rPr>
        <w:t>detection</w:t>
      </w:r>
      <w:r w:rsidR="008821DC">
        <w:rPr>
          <w:rFonts w:ascii="Times New Roman" w:hAnsi="Times New Roman" w:cs="Times New Roman" w:hint="eastAsia"/>
          <w:lang w:val="en-US"/>
        </w:rPr>
        <w:t>。</w:t>
      </w:r>
    </w:p>
    <w:p w14:paraId="5DF1D447" w14:textId="02EE6C59" w:rsidR="008821DC" w:rsidRDefault="008821DC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8821DC">
        <w:rPr>
          <w:rFonts w:ascii="Times New Roman" w:hAnsi="Times New Roman" w:cs="Times New Roman"/>
          <w:lang w:val="en-US"/>
        </w:rPr>
        <w:drawing>
          <wp:inline distT="0" distB="0" distL="0" distR="0" wp14:anchorId="79537751" wp14:editId="4927FDF1">
            <wp:extent cx="3505200" cy="1209968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783" cy="12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284" w14:textId="24368A9C" w:rsidR="008821DC" w:rsidRDefault="008821DC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最後</w:t>
      </w:r>
      <w:r w:rsidR="00F41E61">
        <w:rPr>
          <w:rFonts w:ascii="Times New Roman" w:hAnsi="Times New Roman" w:cs="Times New Roman" w:hint="eastAsia"/>
          <w:lang w:val="en-US"/>
        </w:rPr>
        <w:t>以</w:t>
      </w:r>
      <w:r w:rsidR="00F41E61">
        <w:rPr>
          <w:rFonts w:ascii="Times New Roman" w:hAnsi="Times New Roman" w:cs="Times New Roman" w:hint="eastAsia"/>
          <w:lang w:val="en-US"/>
        </w:rPr>
        <w:t>t</w:t>
      </w:r>
      <w:r w:rsidR="00F41E61">
        <w:rPr>
          <w:rFonts w:ascii="Times New Roman" w:hAnsi="Times New Roman" w:cs="Times New Roman"/>
          <w:lang w:val="en-US"/>
        </w:rPr>
        <w:t>est.csv</w:t>
      </w:r>
      <w:r>
        <w:rPr>
          <w:rFonts w:ascii="Times New Roman" w:hAnsi="Times New Roman" w:cs="Times New Roman" w:hint="eastAsia"/>
          <w:lang w:val="en-US"/>
        </w:rPr>
        <w:t>匯出預測結果</w:t>
      </w:r>
    </w:p>
    <w:p w14:paraId="71D5330D" w14:textId="26ACE111" w:rsidR="00791DD6" w:rsidRDefault="00791DD6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791DD6">
        <w:rPr>
          <w:rFonts w:ascii="Times New Roman" w:hAnsi="Times New Roman" w:cs="Times New Roman"/>
          <w:lang w:val="en-US"/>
        </w:rPr>
        <w:drawing>
          <wp:inline distT="0" distB="0" distL="0" distR="0" wp14:anchorId="075C100A" wp14:editId="7248E5F7">
            <wp:extent cx="4318000" cy="1902042"/>
            <wp:effectExtent l="0" t="0" r="0" b="317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341" cy="19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221D" w14:textId="48CB5B76" w:rsidR="00791DD6" w:rsidRDefault="00791DD6" w:rsidP="00A76B3E">
      <w:pPr>
        <w:pStyle w:val="ListParagraph"/>
        <w:spacing w:line="360" w:lineRule="auto"/>
        <w:ind w:left="1200"/>
        <w:rPr>
          <w:rFonts w:ascii="Times New Roman" w:hAnsi="Times New Roman" w:cs="Times New Roman" w:hint="eastAsia"/>
          <w:lang w:val="en-US"/>
        </w:rPr>
      </w:pPr>
      <w:r w:rsidRPr="00791DD6">
        <w:rPr>
          <w:rFonts w:ascii="Times New Roman" w:hAnsi="Times New Roman" w:cs="Times New Roman"/>
          <w:lang w:val="en-US"/>
        </w:rPr>
        <w:drawing>
          <wp:inline distT="0" distB="0" distL="0" distR="0" wp14:anchorId="3C80AC3D" wp14:editId="34BCE189">
            <wp:extent cx="4538133" cy="1307137"/>
            <wp:effectExtent l="0" t="0" r="0" b="127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838" cy="13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7FF"/>
    <w:multiLevelType w:val="hybridMultilevel"/>
    <w:tmpl w:val="FD149CA4"/>
    <w:lvl w:ilvl="0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B9D19C6"/>
    <w:multiLevelType w:val="hybridMultilevel"/>
    <w:tmpl w:val="E130B1EE"/>
    <w:lvl w:ilvl="0" w:tplc="0409000F">
      <w:start w:val="1"/>
      <w:numFmt w:val="decimal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28783A99"/>
    <w:multiLevelType w:val="hybridMultilevel"/>
    <w:tmpl w:val="F0D6F2C8"/>
    <w:lvl w:ilvl="0" w:tplc="4316294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16A2"/>
    <w:multiLevelType w:val="hybridMultilevel"/>
    <w:tmpl w:val="1B8E8D2E"/>
    <w:lvl w:ilvl="0" w:tplc="6AB4F64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FB35868"/>
    <w:multiLevelType w:val="hybridMultilevel"/>
    <w:tmpl w:val="29A0528A"/>
    <w:lvl w:ilvl="0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5" w15:restartNumberingAfterBreak="0">
    <w:nsid w:val="5DFF4282"/>
    <w:multiLevelType w:val="hybridMultilevel"/>
    <w:tmpl w:val="86AC1564"/>
    <w:lvl w:ilvl="0" w:tplc="488810D2">
      <w:start w:val="1"/>
      <w:numFmt w:val="upp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50225B8"/>
    <w:multiLevelType w:val="hybridMultilevel"/>
    <w:tmpl w:val="6918472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788B3B62"/>
    <w:multiLevelType w:val="hybridMultilevel"/>
    <w:tmpl w:val="EA00B358"/>
    <w:lvl w:ilvl="0" w:tplc="76D64FEE">
      <w:start w:val="1"/>
      <w:numFmt w:val="decimal"/>
      <w:lvlText w:val="(%1)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7FBB725B"/>
    <w:multiLevelType w:val="hybridMultilevel"/>
    <w:tmpl w:val="A64051A8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341083553">
    <w:abstractNumId w:val="2"/>
  </w:num>
  <w:num w:numId="2" w16cid:durableId="1945652242">
    <w:abstractNumId w:val="5"/>
  </w:num>
  <w:num w:numId="3" w16cid:durableId="1373577876">
    <w:abstractNumId w:val="3"/>
  </w:num>
  <w:num w:numId="4" w16cid:durableId="2087798287">
    <w:abstractNumId w:val="8"/>
  </w:num>
  <w:num w:numId="5" w16cid:durableId="228158219">
    <w:abstractNumId w:val="4"/>
  </w:num>
  <w:num w:numId="6" w16cid:durableId="1229150126">
    <w:abstractNumId w:val="0"/>
  </w:num>
  <w:num w:numId="7" w16cid:durableId="1638486237">
    <w:abstractNumId w:val="6"/>
  </w:num>
  <w:num w:numId="8" w16cid:durableId="1272858528">
    <w:abstractNumId w:val="1"/>
  </w:num>
  <w:num w:numId="9" w16cid:durableId="109432734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ffice">
    <w15:presenceInfo w15:providerId="AD" w15:userId="S::office@yesturnkey.com::5ecd69f0-8e1f-4238-b6d7-590b81f3d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BF"/>
    <w:rsid w:val="00000221"/>
    <w:rsid w:val="000821FB"/>
    <w:rsid w:val="000A4F64"/>
    <w:rsid w:val="00106A4D"/>
    <w:rsid w:val="001A6E96"/>
    <w:rsid w:val="001A7391"/>
    <w:rsid w:val="001D11D1"/>
    <w:rsid w:val="001E3C1F"/>
    <w:rsid w:val="00200AD5"/>
    <w:rsid w:val="00220984"/>
    <w:rsid w:val="002442CD"/>
    <w:rsid w:val="002468D8"/>
    <w:rsid w:val="00292FC3"/>
    <w:rsid w:val="00297799"/>
    <w:rsid w:val="002E12A7"/>
    <w:rsid w:val="00310B7D"/>
    <w:rsid w:val="003438CD"/>
    <w:rsid w:val="00344062"/>
    <w:rsid w:val="003536E2"/>
    <w:rsid w:val="003D16E5"/>
    <w:rsid w:val="004228D2"/>
    <w:rsid w:val="00465BD6"/>
    <w:rsid w:val="004875ED"/>
    <w:rsid w:val="004C01B8"/>
    <w:rsid w:val="005C5DCA"/>
    <w:rsid w:val="005F0757"/>
    <w:rsid w:val="0060468B"/>
    <w:rsid w:val="00614B4B"/>
    <w:rsid w:val="006C2F54"/>
    <w:rsid w:val="006D20CD"/>
    <w:rsid w:val="006E6EBE"/>
    <w:rsid w:val="0070189D"/>
    <w:rsid w:val="00727365"/>
    <w:rsid w:val="00734F42"/>
    <w:rsid w:val="00741A64"/>
    <w:rsid w:val="00767B08"/>
    <w:rsid w:val="00791DD6"/>
    <w:rsid w:val="00811BD3"/>
    <w:rsid w:val="008161B6"/>
    <w:rsid w:val="00835B0F"/>
    <w:rsid w:val="0085473A"/>
    <w:rsid w:val="00875AA7"/>
    <w:rsid w:val="008821DC"/>
    <w:rsid w:val="00892465"/>
    <w:rsid w:val="00901C2A"/>
    <w:rsid w:val="00943376"/>
    <w:rsid w:val="009F3855"/>
    <w:rsid w:val="009F3F00"/>
    <w:rsid w:val="00A76B3E"/>
    <w:rsid w:val="00AC0481"/>
    <w:rsid w:val="00AD28C1"/>
    <w:rsid w:val="00AE1B90"/>
    <w:rsid w:val="00AF640F"/>
    <w:rsid w:val="00B23DB4"/>
    <w:rsid w:val="00B74B73"/>
    <w:rsid w:val="00B83DDC"/>
    <w:rsid w:val="00BB5A61"/>
    <w:rsid w:val="00BE53E7"/>
    <w:rsid w:val="00BF04BF"/>
    <w:rsid w:val="00C20213"/>
    <w:rsid w:val="00C57FDD"/>
    <w:rsid w:val="00CA620E"/>
    <w:rsid w:val="00D022FF"/>
    <w:rsid w:val="00D02EBF"/>
    <w:rsid w:val="00D32488"/>
    <w:rsid w:val="00D60A73"/>
    <w:rsid w:val="00D96A6E"/>
    <w:rsid w:val="00DA0C68"/>
    <w:rsid w:val="00DC04BE"/>
    <w:rsid w:val="00DC60C7"/>
    <w:rsid w:val="00E00CA3"/>
    <w:rsid w:val="00E532BE"/>
    <w:rsid w:val="00E65A58"/>
    <w:rsid w:val="00E92CD2"/>
    <w:rsid w:val="00EC7C53"/>
    <w:rsid w:val="00F41E61"/>
    <w:rsid w:val="00F85B69"/>
    <w:rsid w:val="00FA6DAE"/>
    <w:rsid w:val="00FC3278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6A518"/>
  <w15:chartTrackingRefBased/>
  <w15:docId w15:val="{75729C13-772E-D741-ACED-A2320C9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BF"/>
    <w:pPr>
      <w:ind w:left="720"/>
      <w:contextualSpacing/>
    </w:pPr>
  </w:style>
  <w:style w:type="paragraph" w:styleId="Revision">
    <w:name w:val="Revision"/>
    <w:hidden/>
    <w:uiPriority w:val="99"/>
    <w:semiHidden/>
    <w:rsid w:val="0034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28</cp:revision>
  <dcterms:created xsi:type="dcterms:W3CDTF">2022-05-05T11:55:00Z</dcterms:created>
  <dcterms:modified xsi:type="dcterms:W3CDTF">2022-05-05T12:27:00Z</dcterms:modified>
</cp:coreProperties>
</file>